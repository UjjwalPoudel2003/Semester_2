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0E4EE" w14:textId="25476A89" w:rsidR="00487B66" w:rsidRPr="00487B66" w:rsidRDefault="00487B66" w:rsidP="00487B66">
      <w:pPr>
        <w:rPr>
          <w:rFonts w:ascii="Arial" w:hAnsi="Arial" w:cs="Arial"/>
          <w:sz w:val="24"/>
          <w:szCs w:val="24"/>
        </w:rPr>
      </w:pPr>
      <w:r w:rsidRPr="00487B66">
        <w:rPr>
          <w:rFonts w:ascii="Arial" w:hAnsi="Arial" w:cs="Arial"/>
          <w:sz w:val="24"/>
          <w:szCs w:val="24"/>
        </w:rPr>
        <w:t xml:space="preserve">Academic dishonesty is a complex phenomenon encompassing </w:t>
      </w:r>
      <w:commentRangeStart w:id="0"/>
      <w:ins w:id="1" w:author="Ujjwal Poudel" w:date="2023-06-15T13:17:00Z">
        <w:r w:rsidR="00416523">
          <w:rPr>
            <w:rFonts w:ascii="Arial" w:hAnsi="Arial" w:cs="Arial"/>
            <w:sz w:val="24"/>
            <w:szCs w:val="24"/>
          </w:rPr>
          <w:t>extensive</w:t>
        </w:r>
      </w:ins>
      <w:ins w:id="2" w:author="Ujjwal Poudel" w:date="2023-06-15T13:22:00Z">
        <w:r w:rsidR="00AB5FA2">
          <w:rPr>
            <w:rFonts w:ascii="Arial" w:hAnsi="Arial" w:cs="Arial"/>
            <w:sz w:val="24"/>
            <w:szCs w:val="24"/>
          </w:rPr>
          <w:t xml:space="preserve"> </w:t>
        </w:r>
      </w:ins>
      <w:del w:id="3" w:author="Ujjwal Poudel" w:date="2023-06-15T13:17:00Z">
        <w:r w:rsidR="004218A4" w:rsidDel="00416523">
          <w:rPr>
            <w:rFonts w:ascii="Arial" w:hAnsi="Arial" w:cs="Arial"/>
            <w:sz w:val="24"/>
            <w:szCs w:val="24"/>
          </w:rPr>
          <w:delText>a wide range of</w:delText>
        </w:r>
      </w:del>
      <w:commentRangeEnd w:id="0"/>
      <w:r w:rsidR="00056FCC">
        <w:rPr>
          <w:rStyle w:val="CommentReference"/>
        </w:rPr>
        <w:commentReference w:id="0"/>
      </w:r>
      <w:del w:id="4" w:author="Ujjwal Poudel" w:date="2023-06-15T13:17:00Z">
        <w:r w:rsidR="004218A4" w:rsidDel="00416523">
          <w:rPr>
            <w:rFonts w:ascii="Arial" w:hAnsi="Arial" w:cs="Arial"/>
            <w:sz w:val="24"/>
            <w:szCs w:val="24"/>
          </w:rPr>
          <w:delText xml:space="preserve"> </w:delText>
        </w:r>
      </w:del>
      <w:r w:rsidRPr="00487B66">
        <w:rPr>
          <w:rFonts w:ascii="Arial" w:hAnsi="Arial" w:cs="Arial"/>
          <w:sz w:val="24"/>
          <w:szCs w:val="24"/>
        </w:rPr>
        <w:t xml:space="preserve">behaviors, emphasizing the need for diverse approaches </w:t>
      </w:r>
      <w:commentRangeStart w:id="5"/>
      <w:r w:rsidRPr="00487B66">
        <w:rPr>
          <w:rFonts w:ascii="Arial" w:hAnsi="Arial" w:cs="Arial"/>
          <w:sz w:val="24"/>
          <w:szCs w:val="24"/>
        </w:rPr>
        <w:t xml:space="preserve">to </w:t>
      </w:r>
      <w:del w:id="6" w:author="Ujjwal Poudel" w:date="2023-06-15T13:20:00Z">
        <w:r w:rsidRPr="00487B66" w:rsidDel="00C92264">
          <w:rPr>
            <w:rFonts w:ascii="Arial" w:hAnsi="Arial" w:cs="Arial"/>
            <w:sz w:val="24"/>
            <w:szCs w:val="24"/>
          </w:rPr>
          <w:delText xml:space="preserve">accurately assess and </w:delText>
        </w:r>
      </w:del>
      <w:r w:rsidRPr="00487B66">
        <w:rPr>
          <w:rFonts w:ascii="Arial" w:hAnsi="Arial" w:cs="Arial"/>
          <w:sz w:val="24"/>
          <w:szCs w:val="24"/>
        </w:rPr>
        <w:t>address its prevalence</w:t>
      </w:r>
      <w:commentRangeEnd w:id="5"/>
      <w:r w:rsidR="00400FD6">
        <w:rPr>
          <w:rStyle w:val="CommentReference"/>
        </w:rPr>
        <w:commentReference w:id="5"/>
      </w:r>
      <w:r w:rsidRPr="00487B66">
        <w:rPr>
          <w:rFonts w:ascii="Arial" w:hAnsi="Arial" w:cs="Arial"/>
          <w:sz w:val="24"/>
          <w:szCs w:val="24"/>
        </w:rPr>
        <w:t>.</w:t>
      </w:r>
      <w:del w:id="7" w:author="Ujjwal Poudel" w:date="2023-06-15T13:22:00Z">
        <w:r w:rsidRPr="00487B66" w:rsidDel="000C0511">
          <w:rPr>
            <w:rFonts w:ascii="Arial" w:hAnsi="Arial" w:cs="Arial"/>
            <w:sz w:val="24"/>
            <w:szCs w:val="24"/>
          </w:rPr>
          <w:delText xml:space="preserve"> </w:delText>
        </w:r>
        <w:commentRangeStart w:id="8"/>
        <w:r w:rsidRPr="00487B66" w:rsidDel="000C0511">
          <w:rPr>
            <w:rFonts w:ascii="Arial" w:hAnsi="Arial" w:cs="Arial"/>
            <w:sz w:val="24"/>
            <w:szCs w:val="24"/>
          </w:rPr>
          <w:delText>In this essay, we delve into recent research studies, with a particular focus on the ground-breaking work by the Electronic Journal of Sociology (2003), to shed light on the complex nature of academic dishonesty and explore the factors that influence its occurrence. By unraveling the complexities of cheating behaviors and the associated factors, we aim to provide a comprehensive understanding of this pervasive issue</w:delText>
        </w:r>
      </w:del>
      <w:r w:rsidRPr="00487B66">
        <w:rPr>
          <w:rFonts w:ascii="Arial" w:hAnsi="Arial" w:cs="Arial"/>
          <w:sz w:val="24"/>
          <w:szCs w:val="24"/>
        </w:rPr>
        <w:t>.</w:t>
      </w:r>
      <w:ins w:id="9" w:author="Ujjwal Poudel" w:date="2023-06-15T13:22:00Z">
        <w:r w:rsidR="000C0511">
          <w:rPr>
            <w:rFonts w:ascii="Arial" w:hAnsi="Arial" w:cs="Arial"/>
            <w:sz w:val="24"/>
            <w:szCs w:val="24"/>
          </w:rPr>
          <w:t xml:space="preserve"> This essay aims to </w:t>
        </w:r>
        <w:r w:rsidR="00AB5FA2">
          <w:rPr>
            <w:rFonts w:ascii="Arial" w:hAnsi="Arial" w:cs="Arial"/>
            <w:sz w:val="24"/>
            <w:szCs w:val="24"/>
          </w:rPr>
          <w:t xml:space="preserve">shed light on </w:t>
        </w:r>
        <w:r w:rsidR="001D66F1">
          <w:rPr>
            <w:rFonts w:ascii="Arial" w:hAnsi="Arial" w:cs="Arial"/>
            <w:sz w:val="24"/>
            <w:szCs w:val="24"/>
          </w:rPr>
          <w:t>the comple</w:t>
        </w:r>
      </w:ins>
      <w:ins w:id="10" w:author="Ujjwal Poudel" w:date="2023-06-15T13:23:00Z">
        <w:r w:rsidR="001D66F1">
          <w:rPr>
            <w:rFonts w:ascii="Arial" w:hAnsi="Arial" w:cs="Arial"/>
            <w:sz w:val="24"/>
            <w:szCs w:val="24"/>
          </w:rPr>
          <w:t xml:space="preserve">x nature of academic dishonesty and explore the factors that influence its </w:t>
        </w:r>
        <w:r w:rsidR="00DC0847">
          <w:rPr>
            <w:rFonts w:ascii="Arial" w:hAnsi="Arial" w:cs="Arial"/>
            <w:sz w:val="24"/>
            <w:szCs w:val="24"/>
          </w:rPr>
          <w:t>occurrence by unraveling the complexities of cheating behavio</w:t>
        </w:r>
      </w:ins>
      <w:ins w:id="11" w:author="Ujjwal Poudel" w:date="2023-06-15T13:24:00Z">
        <w:r w:rsidR="00E435F1">
          <w:rPr>
            <w:rFonts w:ascii="Arial" w:hAnsi="Arial" w:cs="Arial"/>
            <w:sz w:val="24"/>
            <w:szCs w:val="24"/>
          </w:rPr>
          <w:t>rs.</w:t>
        </w:r>
      </w:ins>
      <w:commentRangeEnd w:id="8"/>
      <w:ins w:id="12" w:author="Ujjwal Poudel" w:date="2023-06-15T13:30:00Z">
        <w:r w:rsidR="0035396F">
          <w:rPr>
            <w:rStyle w:val="CommentReference"/>
          </w:rPr>
          <w:commentReference w:id="8"/>
        </w:r>
      </w:ins>
    </w:p>
    <w:p w14:paraId="612B754C" w14:textId="77777777" w:rsidR="00487B66" w:rsidRPr="00487B66" w:rsidRDefault="00487B66" w:rsidP="00487B66">
      <w:pPr>
        <w:rPr>
          <w:rFonts w:ascii="Arial" w:hAnsi="Arial" w:cs="Arial"/>
          <w:sz w:val="24"/>
          <w:szCs w:val="24"/>
        </w:rPr>
      </w:pPr>
    </w:p>
    <w:p w14:paraId="5B3FC198" w14:textId="1EF0C2E0" w:rsidR="00487B66" w:rsidRPr="00487B66" w:rsidRDefault="00487B66" w:rsidP="00487B66">
      <w:pPr>
        <w:rPr>
          <w:rFonts w:ascii="Arial" w:hAnsi="Arial" w:cs="Arial"/>
          <w:sz w:val="24"/>
          <w:szCs w:val="24"/>
        </w:rPr>
      </w:pPr>
      <w:r w:rsidRPr="00487B66">
        <w:rPr>
          <w:rFonts w:ascii="Arial" w:hAnsi="Arial" w:cs="Arial"/>
          <w:sz w:val="24"/>
          <w:szCs w:val="24"/>
        </w:rPr>
        <w:t xml:space="preserve">The measurement method used to assess academic dishonesty significantly affects the reported occurrence of cheating behaviors, revealing the need for careful consideration in research and data interpretation. </w:t>
      </w:r>
      <w:commentRangeStart w:id="13"/>
      <w:r w:rsidRPr="00487B66">
        <w:rPr>
          <w:rFonts w:ascii="Arial" w:hAnsi="Arial" w:cs="Arial"/>
          <w:sz w:val="24"/>
          <w:szCs w:val="24"/>
        </w:rPr>
        <w:t xml:space="preserve">According to </w:t>
      </w:r>
      <w:del w:id="14" w:author="Ujjwal Poudel" w:date="2023-06-15T13:28:00Z">
        <w:r w:rsidRPr="00487B66" w:rsidDel="007C196F">
          <w:rPr>
            <w:rFonts w:ascii="Arial" w:hAnsi="Arial" w:cs="Arial"/>
            <w:sz w:val="24"/>
            <w:szCs w:val="24"/>
          </w:rPr>
          <w:delText xml:space="preserve">the work by </w:delText>
        </w:r>
      </w:del>
      <w:r w:rsidRPr="00487B66">
        <w:rPr>
          <w:rFonts w:ascii="Arial" w:hAnsi="Arial" w:cs="Arial"/>
          <w:sz w:val="24"/>
          <w:szCs w:val="24"/>
        </w:rPr>
        <w:t xml:space="preserve">the Electronic Journal of Sociology (2003), when academic dishonesty is measured using individual forms of cheating, </w:t>
      </w:r>
      <w:proofErr w:type="gramStart"/>
      <w:r w:rsidRPr="00487B66">
        <w:rPr>
          <w:rFonts w:ascii="Arial" w:hAnsi="Arial" w:cs="Arial"/>
          <w:sz w:val="24"/>
          <w:szCs w:val="24"/>
        </w:rPr>
        <w:t>the majority of</w:t>
      </w:r>
      <w:proofErr w:type="gramEnd"/>
      <w:r w:rsidRPr="00487B66">
        <w:rPr>
          <w:rFonts w:ascii="Arial" w:hAnsi="Arial" w:cs="Arial"/>
          <w:sz w:val="24"/>
          <w:szCs w:val="24"/>
        </w:rPr>
        <w:t xml:space="preserve"> students indicate that they have not engaged in specific cheating behaviors</w:t>
      </w:r>
      <w:commentRangeEnd w:id="13"/>
      <w:r w:rsidR="0035396F">
        <w:rPr>
          <w:rStyle w:val="CommentReference"/>
        </w:rPr>
        <w:commentReference w:id="13"/>
      </w:r>
      <w:r w:rsidRPr="00487B66">
        <w:rPr>
          <w:rFonts w:ascii="Arial" w:hAnsi="Arial" w:cs="Arial"/>
          <w:sz w:val="24"/>
          <w:szCs w:val="24"/>
        </w:rPr>
        <w:t xml:space="preserve">. However, when a comprehensive measure combining various forms of academic dishonesty is employed, a significant portion of students confess to having cheated on multiple occasions (Electronic Journal of Sociology, 2003). The statistics presented above highlight the crucial role of measurement methods in assessing academic dishonesty accurately. </w:t>
      </w:r>
      <w:commentRangeStart w:id="15"/>
      <w:proofErr w:type="spellStart"/>
      <w:ins w:id="16" w:author="Ujjwal Poudel" w:date="2023-06-15T13:34:00Z">
        <w:r w:rsidR="00023EE1">
          <w:rPr>
            <w:rFonts w:ascii="Arial" w:hAnsi="Arial" w:cs="Arial"/>
            <w:sz w:val="24"/>
            <w:szCs w:val="24"/>
          </w:rPr>
          <w:t>Similarly,</w:t>
        </w:r>
      </w:ins>
      <w:del w:id="17" w:author="Ujjwal Poudel" w:date="2023-06-15T13:34:00Z">
        <w:r w:rsidRPr="00487B66" w:rsidDel="00275122">
          <w:rPr>
            <w:rFonts w:ascii="Arial" w:hAnsi="Arial" w:cs="Arial"/>
            <w:sz w:val="24"/>
            <w:szCs w:val="24"/>
          </w:rPr>
          <w:delText xml:space="preserve">While </w:delText>
        </w:r>
      </w:del>
      <w:r w:rsidRPr="00487B66">
        <w:rPr>
          <w:rFonts w:ascii="Arial" w:hAnsi="Arial" w:cs="Arial"/>
          <w:sz w:val="24"/>
          <w:szCs w:val="24"/>
        </w:rPr>
        <w:t>relying</w:t>
      </w:r>
      <w:proofErr w:type="spellEnd"/>
      <w:r w:rsidRPr="00487B66">
        <w:rPr>
          <w:rFonts w:ascii="Arial" w:hAnsi="Arial" w:cs="Arial"/>
          <w:sz w:val="24"/>
          <w:szCs w:val="24"/>
        </w:rPr>
        <w:t xml:space="preserve"> solely on self-report measures may underestimate the cheating extent, adopting a comprehensive approach captures the diverse range of behaviors and their frequency more effectively.</w:t>
      </w:r>
      <w:commentRangeEnd w:id="15"/>
      <w:r w:rsidR="00023EE1">
        <w:rPr>
          <w:rStyle w:val="CommentReference"/>
        </w:rPr>
        <w:commentReference w:id="15"/>
      </w:r>
      <w:r w:rsidRPr="00487B66">
        <w:rPr>
          <w:rFonts w:ascii="Arial" w:hAnsi="Arial" w:cs="Arial"/>
          <w:sz w:val="24"/>
          <w:szCs w:val="24"/>
        </w:rPr>
        <w:t xml:space="preserve"> This emphasizes the complex nature of academic dishonesty and the inadequacy of a narrow approach. </w:t>
      </w:r>
      <w:commentRangeStart w:id="18"/>
      <w:del w:id="19" w:author="Ujjwal Poudel" w:date="2023-06-15T13:35:00Z">
        <w:r w:rsidRPr="00487B66" w:rsidDel="003A5F8F">
          <w:rPr>
            <w:rFonts w:ascii="Arial" w:hAnsi="Arial" w:cs="Arial"/>
            <w:sz w:val="24"/>
            <w:szCs w:val="24"/>
          </w:rPr>
          <w:delText>Therefore</w:delText>
        </w:r>
      </w:del>
      <w:commentRangeEnd w:id="18"/>
      <w:r w:rsidR="00476072">
        <w:rPr>
          <w:rStyle w:val="CommentReference"/>
        </w:rPr>
        <w:commentReference w:id="18"/>
      </w:r>
      <w:del w:id="20" w:author="Ujjwal Poudel" w:date="2023-06-15T13:35:00Z">
        <w:r w:rsidRPr="00487B66" w:rsidDel="003A5F8F">
          <w:rPr>
            <w:rFonts w:ascii="Arial" w:hAnsi="Arial" w:cs="Arial"/>
            <w:sz w:val="24"/>
            <w:szCs w:val="24"/>
          </w:rPr>
          <w:delText>, further research is needed to explore the nuanced implications of different measurement methods and enhance our understanding of academic dishonesty.</w:delText>
        </w:r>
      </w:del>
    </w:p>
    <w:p w14:paraId="37F2CE05" w14:textId="507CEB68" w:rsidR="00487B66" w:rsidRPr="00487B66" w:rsidRDefault="00487B66" w:rsidP="00487B66">
      <w:pPr>
        <w:rPr>
          <w:rFonts w:ascii="Arial" w:hAnsi="Arial" w:cs="Arial"/>
          <w:sz w:val="24"/>
          <w:szCs w:val="24"/>
        </w:rPr>
      </w:pPr>
      <w:r w:rsidRPr="00487B66">
        <w:rPr>
          <w:rFonts w:ascii="Arial" w:hAnsi="Arial" w:cs="Arial"/>
          <w:sz w:val="24"/>
          <w:szCs w:val="24"/>
        </w:rPr>
        <w:t xml:space="preserve">Personal characteristics have limited relevance in predicting academic dishonesty, highlighting the importance of examining other factors. </w:t>
      </w:r>
      <w:commentRangeStart w:id="21"/>
      <w:r w:rsidRPr="00487B66">
        <w:rPr>
          <w:rFonts w:ascii="Arial" w:hAnsi="Arial" w:cs="Arial"/>
          <w:sz w:val="24"/>
          <w:szCs w:val="24"/>
        </w:rPr>
        <w:t xml:space="preserve">The research study </w:t>
      </w:r>
      <w:ins w:id="22" w:author="Ujjwal Poudel" w:date="2023-06-15T13:38:00Z">
        <w:r w:rsidR="00476072">
          <w:rPr>
            <w:rFonts w:ascii="Arial" w:hAnsi="Arial" w:cs="Arial"/>
            <w:sz w:val="24"/>
            <w:szCs w:val="24"/>
          </w:rPr>
          <w:t xml:space="preserve">also </w:t>
        </w:r>
      </w:ins>
      <w:ins w:id="23" w:author="Ujjwal Poudel" w:date="2023-06-15T13:39:00Z">
        <w:r w:rsidR="00476072">
          <w:rPr>
            <w:rFonts w:ascii="Arial" w:hAnsi="Arial" w:cs="Arial"/>
            <w:sz w:val="24"/>
            <w:szCs w:val="24"/>
          </w:rPr>
          <w:t xml:space="preserve"> </w:t>
        </w:r>
      </w:ins>
      <w:del w:id="24" w:author="Ujjwal Poudel" w:date="2023-06-15T13:38:00Z">
        <w:r w:rsidRPr="00487B66" w:rsidDel="00824525">
          <w:rPr>
            <w:rFonts w:ascii="Arial" w:hAnsi="Arial" w:cs="Arial"/>
            <w:sz w:val="24"/>
            <w:szCs w:val="24"/>
          </w:rPr>
          <w:delText xml:space="preserve">by the Electronic Journal of Sociology (2003) </w:delText>
        </w:r>
      </w:del>
      <w:r w:rsidRPr="00487B66">
        <w:rPr>
          <w:rFonts w:ascii="Arial" w:hAnsi="Arial" w:cs="Arial"/>
          <w:sz w:val="24"/>
          <w:szCs w:val="24"/>
        </w:rPr>
        <w:t xml:space="preserve">found that personal characteristics such as age, gender, and GPA were not significant predictors of cheating behaviors. </w:t>
      </w:r>
      <w:commentRangeEnd w:id="21"/>
      <w:r w:rsidR="007637BB">
        <w:rPr>
          <w:rStyle w:val="CommentReference"/>
        </w:rPr>
        <w:commentReference w:id="21"/>
      </w:r>
      <w:commentRangeStart w:id="25"/>
      <w:ins w:id="26" w:author="Ujjwal Poudel" w:date="2023-06-15T13:42:00Z">
        <w:r w:rsidR="00490146">
          <w:rPr>
            <w:rFonts w:ascii="Arial" w:hAnsi="Arial" w:cs="Arial"/>
            <w:sz w:val="24"/>
            <w:szCs w:val="24"/>
          </w:rPr>
          <w:t>Furthermore, o</w:t>
        </w:r>
      </w:ins>
      <w:del w:id="27" w:author="Ujjwal Poudel" w:date="2023-06-15T13:42:00Z">
        <w:r w:rsidRPr="00487B66" w:rsidDel="00490146">
          <w:rPr>
            <w:rFonts w:ascii="Arial" w:hAnsi="Arial" w:cs="Arial"/>
            <w:sz w:val="24"/>
            <w:szCs w:val="24"/>
          </w:rPr>
          <w:delText>O</w:delText>
        </w:r>
      </w:del>
      <w:r w:rsidRPr="00487B66">
        <w:rPr>
          <w:rFonts w:ascii="Arial" w:hAnsi="Arial" w:cs="Arial"/>
          <w:sz w:val="24"/>
          <w:szCs w:val="24"/>
        </w:rPr>
        <w:t>nly college-level and fraternity/sorority membership showed significant associations with academic dishonesty</w:t>
      </w:r>
      <w:del w:id="28" w:author="Ujjwal Poudel" w:date="2023-06-15T13:43:00Z">
        <w:r w:rsidRPr="00487B66" w:rsidDel="00490146">
          <w:rPr>
            <w:rFonts w:ascii="Arial" w:hAnsi="Arial" w:cs="Arial"/>
            <w:sz w:val="24"/>
            <w:szCs w:val="24"/>
          </w:rPr>
          <w:delText xml:space="preserve"> (Electronic Journal of Sociology, 2003</w:delText>
        </w:r>
        <w:r w:rsidRPr="00487B66" w:rsidDel="0097250F">
          <w:rPr>
            <w:rFonts w:ascii="Arial" w:hAnsi="Arial" w:cs="Arial"/>
            <w:sz w:val="24"/>
            <w:szCs w:val="24"/>
          </w:rPr>
          <w:delText>)</w:delText>
        </w:r>
      </w:del>
      <w:r w:rsidRPr="00487B66">
        <w:rPr>
          <w:rFonts w:ascii="Arial" w:hAnsi="Arial" w:cs="Arial"/>
          <w:sz w:val="24"/>
          <w:szCs w:val="24"/>
        </w:rPr>
        <w:t>.</w:t>
      </w:r>
      <w:commentRangeEnd w:id="25"/>
      <w:r w:rsidR="009C5912">
        <w:rPr>
          <w:rStyle w:val="CommentReference"/>
        </w:rPr>
        <w:commentReference w:id="25"/>
      </w:r>
      <w:r w:rsidRPr="00487B66">
        <w:rPr>
          <w:rFonts w:ascii="Arial" w:hAnsi="Arial" w:cs="Arial"/>
          <w:sz w:val="24"/>
          <w:szCs w:val="24"/>
        </w:rPr>
        <w:t xml:space="preserve"> Challenging the notion that personal characteristics alone provide comprehensive insights, the statistics reveal the limitations of previous studies in linking personal characteristics to academic dishonesty. </w:t>
      </w:r>
      <w:commentRangeStart w:id="29"/>
      <w:r w:rsidRPr="00487B66">
        <w:rPr>
          <w:rFonts w:ascii="Arial" w:hAnsi="Arial" w:cs="Arial"/>
          <w:sz w:val="24"/>
          <w:szCs w:val="24"/>
        </w:rPr>
        <w:t xml:space="preserve">The </w:t>
      </w:r>
      <w:del w:id="30" w:author="Ujjwal Poudel" w:date="2023-06-15T13:47:00Z">
        <w:r w:rsidRPr="00487B66" w:rsidDel="000254A3">
          <w:rPr>
            <w:rFonts w:ascii="Arial" w:hAnsi="Arial" w:cs="Arial"/>
            <w:sz w:val="24"/>
            <w:szCs w:val="24"/>
          </w:rPr>
          <w:delText xml:space="preserve">extensive </w:delText>
        </w:r>
      </w:del>
      <w:r w:rsidRPr="00487B66">
        <w:rPr>
          <w:rFonts w:ascii="Arial" w:hAnsi="Arial" w:cs="Arial"/>
          <w:sz w:val="24"/>
          <w:szCs w:val="24"/>
        </w:rPr>
        <w:t>analysis by the Electronic Journal of Sociology demonstrates that these associations do not hold when multiple variables are considered together.</w:t>
      </w:r>
      <w:commentRangeEnd w:id="29"/>
      <w:r w:rsidR="00561E48">
        <w:rPr>
          <w:rStyle w:val="CommentReference"/>
        </w:rPr>
        <w:commentReference w:id="29"/>
      </w:r>
      <w:r w:rsidRPr="00487B66">
        <w:rPr>
          <w:rFonts w:ascii="Arial" w:hAnsi="Arial" w:cs="Arial"/>
          <w:sz w:val="24"/>
          <w:szCs w:val="24"/>
        </w:rPr>
        <w:t xml:space="preserve"> </w:t>
      </w:r>
      <w:commentRangeStart w:id="31"/>
      <w:ins w:id="32" w:author="Ujjwal Poudel" w:date="2023-06-15T13:48:00Z">
        <w:r w:rsidR="00395424">
          <w:rPr>
            <w:rFonts w:ascii="Arial" w:hAnsi="Arial" w:cs="Arial"/>
            <w:sz w:val="24"/>
            <w:szCs w:val="24"/>
          </w:rPr>
          <w:t>In general,</w:t>
        </w:r>
      </w:ins>
      <w:del w:id="33" w:author="Ujjwal Poudel" w:date="2023-06-15T13:48:00Z">
        <w:r w:rsidRPr="00487B66" w:rsidDel="00395424">
          <w:rPr>
            <w:rFonts w:ascii="Arial" w:hAnsi="Arial" w:cs="Arial"/>
            <w:sz w:val="24"/>
            <w:szCs w:val="24"/>
          </w:rPr>
          <w:delText>Consequently,</w:delText>
        </w:r>
      </w:del>
      <w:r w:rsidRPr="00487B66">
        <w:rPr>
          <w:rFonts w:ascii="Arial" w:hAnsi="Arial" w:cs="Arial"/>
          <w:sz w:val="24"/>
          <w:szCs w:val="24"/>
        </w:rPr>
        <w:t xml:space="preserve"> personal characteristics account for only a limited percentage of the variance in cheating behaviors. </w:t>
      </w:r>
      <w:commentRangeEnd w:id="31"/>
      <w:r w:rsidR="00295EEA">
        <w:rPr>
          <w:rStyle w:val="CommentReference"/>
        </w:rPr>
        <w:commentReference w:id="31"/>
      </w:r>
      <w:r w:rsidRPr="00487B66">
        <w:rPr>
          <w:rFonts w:ascii="Arial" w:hAnsi="Arial" w:cs="Arial"/>
          <w:sz w:val="24"/>
          <w:szCs w:val="24"/>
        </w:rPr>
        <w:t xml:space="preserve">Instead, it is the contextual and situational factors that exert a more significant influence. By shifting our focus towards these broader factors, we can unravel the complex dynamics surrounding academic dishonesty and gain a deeper understanding of this phenomenon. </w:t>
      </w:r>
    </w:p>
    <w:p w14:paraId="78D65B92" w14:textId="77777777" w:rsidR="00487B66" w:rsidRPr="00487B66" w:rsidRDefault="00487B66" w:rsidP="00487B66">
      <w:pPr>
        <w:rPr>
          <w:rFonts w:ascii="Arial" w:hAnsi="Arial" w:cs="Arial"/>
          <w:sz w:val="24"/>
          <w:szCs w:val="24"/>
        </w:rPr>
      </w:pPr>
    </w:p>
    <w:p w14:paraId="73579DC4" w14:textId="19DF1F14" w:rsidR="00872BF4" w:rsidRPr="00F331F4" w:rsidRDefault="004F207F" w:rsidP="00487B66">
      <w:pPr>
        <w:rPr>
          <w:rFonts w:ascii="Arial" w:hAnsi="Arial" w:cs="Arial"/>
          <w:sz w:val="24"/>
          <w:szCs w:val="24"/>
        </w:rPr>
      </w:pPr>
      <w:commentRangeStart w:id="34"/>
      <w:ins w:id="35" w:author="Ujjwal Poudel" w:date="2023-06-15T13:49:00Z">
        <w:r>
          <w:rPr>
            <w:rFonts w:ascii="Arial" w:hAnsi="Arial" w:cs="Arial"/>
            <w:sz w:val="24"/>
            <w:szCs w:val="24"/>
          </w:rPr>
          <w:t>To</w:t>
        </w:r>
      </w:ins>
      <w:del w:id="36" w:author="Ujjwal Poudel" w:date="2023-06-15T13:49:00Z">
        <w:r w:rsidR="00487B66" w:rsidRPr="00487B66" w:rsidDel="004F207F">
          <w:rPr>
            <w:rFonts w:ascii="Arial" w:hAnsi="Arial" w:cs="Arial"/>
            <w:sz w:val="24"/>
            <w:szCs w:val="24"/>
          </w:rPr>
          <w:delText>In</w:delText>
        </w:r>
      </w:del>
      <w:r w:rsidR="00487B66" w:rsidRPr="00487B66">
        <w:rPr>
          <w:rFonts w:ascii="Arial" w:hAnsi="Arial" w:cs="Arial"/>
          <w:sz w:val="24"/>
          <w:szCs w:val="24"/>
        </w:rPr>
        <w:t xml:space="preserve"> conclusion, the complexity and diversity of academic dishonesty call for a broader and more nuanced approach to fully comprehend and tackle this pervasive issue.</w:t>
      </w:r>
      <w:commentRangeEnd w:id="34"/>
      <w:r w:rsidR="0009751B">
        <w:rPr>
          <w:rStyle w:val="CommentReference"/>
        </w:rPr>
        <w:commentReference w:id="34"/>
      </w:r>
      <w:r w:rsidR="00487B66" w:rsidRPr="00487B66">
        <w:rPr>
          <w:rFonts w:ascii="Arial" w:hAnsi="Arial" w:cs="Arial"/>
          <w:sz w:val="24"/>
          <w:szCs w:val="24"/>
        </w:rPr>
        <w:t xml:space="preserve"> A narrow perspective fails to capture the true extent and underlying dynamics of cheating behaviors among students. </w:t>
      </w:r>
      <w:commentRangeStart w:id="37"/>
      <w:ins w:id="38" w:author="Ujjwal Poudel" w:date="2023-06-15T13:50:00Z">
        <w:r w:rsidR="0062113A">
          <w:rPr>
            <w:rFonts w:ascii="Arial" w:hAnsi="Arial" w:cs="Arial"/>
            <w:sz w:val="24"/>
            <w:szCs w:val="24"/>
          </w:rPr>
          <w:t>However,</w:t>
        </w:r>
      </w:ins>
      <w:del w:id="39" w:author="Ujjwal Poudel" w:date="2023-06-15T13:50:00Z">
        <w:r w:rsidR="00487B66" w:rsidRPr="00487B66" w:rsidDel="0062113A">
          <w:rPr>
            <w:rFonts w:ascii="Arial" w:hAnsi="Arial" w:cs="Arial"/>
            <w:sz w:val="24"/>
            <w:szCs w:val="24"/>
          </w:rPr>
          <w:delText>By</w:delText>
        </w:r>
      </w:del>
      <w:r w:rsidR="00487B66" w:rsidRPr="00487B66">
        <w:rPr>
          <w:rFonts w:ascii="Arial" w:hAnsi="Arial" w:cs="Arial"/>
          <w:sz w:val="24"/>
          <w:szCs w:val="24"/>
        </w:rPr>
        <w:t xml:space="preserve"> acknowledging the influence of contextual factors, employing comprehensive measurement methods, and addressing the multifaceted nature of academic dishonesty, we can work towards fostering academic integrity and upholding the fundamental principles of education.</w:t>
      </w:r>
      <w:commentRangeEnd w:id="37"/>
      <w:r w:rsidR="00EF63B8">
        <w:rPr>
          <w:rStyle w:val="CommentReference"/>
        </w:rPr>
        <w:commentReference w:id="37"/>
      </w:r>
      <w:r w:rsidR="00487B66" w:rsidRPr="00487B66">
        <w:rPr>
          <w:rFonts w:ascii="Arial" w:hAnsi="Arial" w:cs="Arial"/>
          <w:sz w:val="24"/>
          <w:szCs w:val="24"/>
        </w:rPr>
        <w:t xml:space="preserve"> </w:t>
      </w:r>
      <w:commentRangeStart w:id="40"/>
      <w:del w:id="41" w:author="Ujjwal Poudel" w:date="2023-06-15T13:52:00Z">
        <w:r w:rsidR="00487B66" w:rsidRPr="00487B66" w:rsidDel="00B53442">
          <w:rPr>
            <w:rFonts w:ascii="Arial" w:hAnsi="Arial" w:cs="Arial"/>
            <w:sz w:val="24"/>
            <w:szCs w:val="24"/>
          </w:rPr>
          <w:delText>Only through collective efforts and a holistic understanding we can create an environment that promotes ethical behavior and cultivates a genuine pursuit of knowledge and learning.</w:delText>
        </w:r>
      </w:del>
      <w:commentRangeEnd w:id="40"/>
      <w:r w:rsidR="00B53442">
        <w:rPr>
          <w:rStyle w:val="CommentReference"/>
        </w:rPr>
        <w:commentReference w:id="40"/>
      </w:r>
    </w:p>
    <w:sectPr w:rsidR="00872BF4" w:rsidRPr="00F331F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jjwal Poudel" w:date="2023-06-15T13:18:00Z" w:initials="UP">
    <w:p w14:paraId="28589B8C" w14:textId="77777777" w:rsidR="00056FCC" w:rsidRDefault="00056FCC" w:rsidP="00EF2319">
      <w:pPr>
        <w:pStyle w:val="CommentText"/>
      </w:pPr>
      <w:r>
        <w:rPr>
          <w:rStyle w:val="CommentReference"/>
        </w:rPr>
        <w:annotationRef/>
      </w:r>
      <w:r>
        <w:t>"A wide range of" can be shortened</w:t>
      </w:r>
    </w:p>
  </w:comment>
  <w:comment w:id="5" w:author="Ujjwal Poudel" w:date="2023-06-15T13:21:00Z" w:initials="UP">
    <w:p w14:paraId="2F1B118F" w14:textId="77777777" w:rsidR="00400FD6" w:rsidRDefault="00400FD6" w:rsidP="0048741E">
      <w:pPr>
        <w:pStyle w:val="CommentText"/>
      </w:pPr>
      <w:r>
        <w:rPr>
          <w:rStyle w:val="CommentReference"/>
        </w:rPr>
        <w:annotationRef/>
      </w:r>
      <w:r>
        <w:t>The words did not made more sense</w:t>
      </w:r>
    </w:p>
  </w:comment>
  <w:comment w:id="8" w:author="Ujjwal Poudel" w:date="2023-06-15T13:30:00Z" w:initials="UP">
    <w:p w14:paraId="05A54819" w14:textId="77777777" w:rsidR="0035396F" w:rsidRDefault="0035396F" w:rsidP="00C04CC5">
      <w:pPr>
        <w:pStyle w:val="CommentText"/>
      </w:pPr>
      <w:r>
        <w:rPr>
          <w:rStyle w:val="CommentReference"/>
        </w:rPr>
        <w:annotationRef/>
      </w:r>
      <w:r>
        <w:t>The words are too lengthy</w:t>
      </w:r>
    </w:p>
  </w:comment>
  <w:comment w:id="13" w:author="Ujjwal Poudel" w:date="2023-06-15T13:31:00Z" w:initials="UP">
    <w:p w14:paraId="51B70CC0" w14:textId="2A26ED32" w:rsidR="0035396F" w:rsidRDefault="0035396F" w:rsidP="00427E25">
      <w:pPr>
        <w:pStyle w:val="CommentText"/>
      </w:pPr>
      <w:r>
        <w:rPr>
          <w:rStyle w:val="CommentReference"/>
        </w:rPr>
        <w:annotationRef/>
      </w:r>
      <w:r>
        <w:t>According to sound more accurate than According to the work by.</w:t>
      </w:r>
    </w:p>
  </w:comment>
  <w:comment w:id="15" w:author="Ujjwal Poudel" w:date="2023-06-15T13:34:00Z" w:initials="UP">
    <w:p w14:paraId="6CD7FD9F" w14:textId="77777777" w:rsidR="00023EE1" w:rsidRDefault="00023EE1" w:rsidP="00E64890">
      <w:pPr>
        <w:pStyle w:val="CommentText"/>
      </w:pPr>
      <w:r>
        <w:rPr>
          <w:rStyle w:val="CommentReference"/>
        </w:rPr>
        <w:annotationRef/>
      </w:r>
      <w:r>
        <w:t>Similarly is more correct than while</w:t>
      </w:r>
    </w:p>
  </w:comment>
  <w:comment w:id="18" w:author="Ujjwal Poudel" w:date="2023-06-15T13:40:00Z" w:initials="UP">
    <w:p w14:paraId="5E8AAC44" w14:textId="77777777" w:rsidR="00476072" w:rsidRDefault="00476072" w:rsidP="004F5835">
      <w:pPr>
        <w:pStyle w:val="CommentText"/>
      </w:pPr>
      <w:r>
        <w:rPr>
          <w:rStyle w:val="CommentReference"/>
        </w:rPr>
        <w:annotationRef/>
      </w:r>
      <w:r>
        <w:t>I think the sentence is already concluded using previous sentence</w:t>
      </w:r>
    </w:p>
  </w:comment>
  <w:comment w:id="21" w:author="Ujjwal Poudel" w:date="2023-06-15T13:41:00Z" w:initials="UP">
    <w:p w14:paraId="32736443" w14:textId="77777777" w:rsidR="007637BB" w:rsidRDefault="007637BB" w:rsidP="00056C6A">
      <w:pPr>
        <w:pStyle w:val="CommentText"/>
      </w:pPr>
      <w:r>
        <w:rPr>
          <w:rStyle w:val="CommentReference"/>
        </w:rPr>
        <w:annotationRef/>
      </w:r>
      <w:r>
        <w:t>This essay only delve into the research done by Electronic Journal of Sociology, so it is already mentioned in the previous paragraph</w:t>
      </w:r>
    </w:p>
  </w:comment>
  <w:comment w:id="25" w:author="Ujjwal Poudel" w:date="2023-06-15T13:44:00Z" w:initials="UP">
    <w:p w14:paraId="09288376" w14:textId="77777777" w:rsidR="009C5912" w:rsidRDefault="009C5912" w:rsidP="00C666B4">
      <w:pPr>
        <w:pStyle w:val="CommentText"/>
      </w:pPr>
      <w:r>
        <w:rPr>
          <w:rStyle w:val="CommentReference"/>
        </w:rPr>
        <w:annotationRef/>
      </w:r>
      <w:r>
        <w:t>A transition sentence is more logical here</w:t>
      </w:r>
    </w:p>
  </w:comment>
  <w:comment w:id="29" w:author="Ujjwal Poudel" w:date="2023-06-15T13:47:00Z" w:initials="UP">
    <w:p w14:paraId="006A55B7" w14:textId="77777777" w:rsidR="00561E48" w:rsidRDefault="00561E48" w:rsidP="00AC0BDD">
      <w:pPr>
        <w:pStyle w:val="CommentText"/>
      </w:pPr>
      <w:r>
        <w:rPr>
          <w:rStyle w:val="CommentReference"/>
        </w:rPr>
        <w:annotationRef/>
      </w:r>
      <w:r>
        <w:t>The analysis seems general not extensive</w:t>
      </w:r>
    </w:p>
  </w:comment>
  <w:comment w:id="31" w:author="Ujjwal Poudel" w:date="2023-06-15T13:49:00Z" w:initials="UP">
    <w:p w14:paraId="7C4B8BB8" w14:textId="77777777" w:rsidR="00295EEA" w:rsidRDefault="00295EEA" w:rsidP="00EF5CDC">
      <w:pPr>
        <w:pStyle w:val="CommentText"/>
      </w:pPr>
      <w:r>
        <w:rPr>
          <w:rStyle w:val="CommentReference"/>
        </w:rPr>
        <w:annotationRef/>
      </w:r>
      <w:r>
        <w:t>The conclusion was more general</w:t>
      </w:r>
    </w:p>
  </w:comment>
  <w:comment w:id="34" w:author="Ujjwal Poudel" w:date="2023-06-15T13:51:00Z" w:initials="UP">
    <w:p w14:paraId="43BC9890" w14:textId="77777777" w:rsidR="00B53442" w:rsidRDefault="0009751B" w:rsidP="00190539">
      <w:pPr>
        <w:pStyle w:val="CommentText"/>
      </w:pPr>
      <w:r>
        <w:rPr>
          <w:rStyle w:val="CommentReference"/>
        </w:rPr>
        <w:annotationRef/>
      </w:r>
      <w:r w:rsidR="00B53442">
        <w:t>"To" sounded more meaningful</w:t>
      </w:r>
    </w:p>
  </w:comment>
  <w:comment w:id="37" w:author="Ujjwal Poudel" w:date="2023-06-15T13:52:00Z" w:initials="UP">
    <w:p w14:paraId="6524BB01" w14:textId="0C32AFEE" w:rsidR="00EF63B8" w:rsidRDefault="00EF63B8" w:rsidP="003C4DB6">
      <w:pPr>
        <w:pStyle w:val="CommentText"/>
      </w:pPr>
      <w:r>
        <w:rPr>
          <w:rStyle w:val="CommentReference"/>
        </w:rPr>
        <w:annotationRef/>
      </w:r>
      <w:r>
        <w:t>It is transition from one idea to another, hence transition word made more sense.</w:t>
      </w:r>
    </w:p>
  </w:comment>
  <w:comment w:id="40" w:author="Ujjwal Poudel" w:date="2023-06-15T13:52:00Z" w:initials="UP">
    <w:p w14:paraId="57BB895C" w14:textId="77777777" w:rsidR="00B53442" w:rsidRDefault="00B53442" w:rsidP="0075206F">
      <w:pPr>
        <w:pStyle w:val="CommentText"/>
      </w:pPr>
      <w:r>
        <w:rPr>
          <w:rStyle w:val="CommentReference"/>
        </w:rPr>
        <w:annotationRef/>
      </w:r>
      <w:r>
        <w:t>This sentence is not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589B8C" w15:done="0"/>
  <w15:commentEx w15:paraId="2F1B118F" w15:done="0"/>
  <w15:commentEx w15:paraId="05A54819" w15:done="0"/>
  <w15:commentEx w15:paraId="51B70CC0" w15:done="0"/>
  <w15:commentEx w15:paraId="6CD7FD9F" w15:done="0"/>
  <w15:commentEx w15:paraId="5E8AAC44" w15:done="0"/>
  <w15:commentEx w15:paraId="32736443" w15:done="0"/>
  <w15:commentEx w15:paraId="09288376" w15:done="0"/>
  <w15:commentEx w15:paraId="006A55B7" w15:done="0"/>
  <w15:commentEx w15:paraId="7C4B8BB8" w15:done="0"/>
  <w15:commentEx w15:paraId="43BC9890" w15:done="0"/>
  <w15:commentEx w15:paraId="6524BB01" w15:done="0"/>
  <w15:commentEx w15:paraId="57BB89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58E2F" w16cex:dateUtc="2023-06-15T17:18:00Z"/>
  <w16cex:commentExtensible w16cex:durableId="28358ED0" w16cex:dateUtc="2023-06-15T17:21:00Z"/>
  <w16cex:commentExtensible w16cex:durableId="2835910C" w16cex:dateUtc="2023-06-15T17:30:00Z"/>
  <w16cex:commentExtensible w16cex:durableId="28359137" w16cex:dateUtc="2023-06-15T17:31:00Z"/>
  <w16cex:commentExtensible w16cex:durableId="283591F6" w16cex:dateUtc="2023-06-15T17:34:00Z"/>
  <w16cex:commentExtensible w16cex:durableId="28359336" w16cex:dateUtc="2023-06-15T17:40:00Z"/>
  <w16cex:commentExtensible w16cex:durableId="28359396" w16cex:dateUtc="2023-06-15T17:41:00Z"/>
  <w16cex:commentExtensible w16cex:durableId="2835945A" w16cex:dateUtc="2023-06-15T17:44:00Z"/>
  <w16cex:commentExtensible w16cex:durableId="28359504" w16cex:dateUtc="2023-06-15T17:47:00Z"/>
  <w16cex:commentExtensible w16cex:durableId="28359556" w16cex:dateUtc="2023-06-15T17:49:00Z"/>
  <w16cex:commentExtensible w16cex:durableId="283595C9" w16cex:dateUtc="2023-06-15T17:51:00Z"/>
  <w16cex:commentExtensible w16cex:durableId="28359601" w16cex:dateUtc="2023-06-15T17:52:00Z"/>
  <w16cex:commentExtensible w16cex:durableId="28359631" w16cex:dateUtc="2023-06-15T1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589B8C" w16cid:durableId="28358E2F"/>
  <w16cid:commentId w16cid:paraId="2F1B118F" w16cid:durableId="28358ED0"/>
  <w16cid:commentId w16cid:paraId="05A54819" w16cid:durableId="2835910C"/>
  <w16cid:commentId w16cid:paraId="51B70CC0" w16cid:durableId="28359137"/>
  <w16cid:commentId w16cid:paraId="6CD7FD9F" w16cid:durableId="283591F6"/>
  <w16cid:commentId w16cid:paraId="5E8AAC44" w16cid:durableId="28359336"/>
  <w16cid:commentId w16cid:paraId="32736443" w16cid:durableId="28359396"/>
  <w16cid:commentId w16cid:paraId="09288376" w16cid:durableId="2835945A"/>
  <w16cid:commentId w16cid:paraId="006A55B7" w16cid:durableId="28359504"/>
  <w16cid:commentId w16cid:paraId="7C4B8BB8" w16cid:durableId="28359556"/>
  <w16cid:commentId w16cid:paraId="43BC9890" w16cid:durableId="283595C9"/>
  <w16cid:commentId w16cid:paraId="6524BB01" w16cid:durableId="28359601"/>
  <w16cid:commentId w16cid:paraId="57BB895C" w16cid:durableId="283596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jjwal Poudel">
    <w15:presenceInfo w15:providerId="AD" w15:userId="S::upoudel1@my.centennialcollege.ca::9533e636-4533-4f86-a1bd-9dd42c4106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1F4"/>
    <w:rsid w:val="00023EE1"/>
    <w:rsid w:val="000254A3"/>
    <w:rsid w:val="00056FCC"/>
    <w:rsid w:val="0009751B"/>
    <w:rsid w:val="000C0511"/>
    <w:rsid w:val="001D66F1"/>
    <w:rsid w:val="00275122"/>
    <w:rsid w:val="00295EEA"/>
    <w:rsid w:val="0035396F"/>
    <w:rsid w:val="00395424"/>
    <w:rsid w:val="003A5F8F"/>
    <w:rsid w:val="00400FD6"/>
    <w:rsid w:val="00416523"/>
    <w:rsid w:val="004218A4"/>
    <w:rsid w:val="00476072"/>
    <w:rsid w:val="00487B66"/>
    <w:rsid w:val="00490146"/>
    <w:rsid w:val="004F207F"/>
    <w:rsid w:val="00561E48"/>
    <w:rsid w:val="0062113A"/>
    <w:rsid w:val="006B08DE"/>
    <w:rsid w:val="007637BB"/>
    <w:rsid w:val="007C196F"/>
    <w:rsid w:val="00824525"/>
    <w:rsid w:val="00872BF4"/>
    <w:rsid w:val="008879AA"/>
    <w:rsid w:val="0097250F"/>
    <w:rsid w:val="009C5912"/>
    <w:rsid w:val="00A21BF8"/>
    <w:rsid w:val="00AB5FA2"/>
    <w:rsid w:val="00B53442"/>
    <w:rsid w:val="00C47711"/>
    <w:rsid w:val="00C92264"/>
    <w:rsid w:val="00DC0847"/>
    <w:rsid w:val="00E435F1"/>
    <w:rsid w:val="00EF63B8"/>
    <w:rsid w:val="00F331F4"/>
    <w:rsid w:val="00FE0E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7D3D"/>
  <w15:chartTrackingRefBased/>
  <w15:docId w15:val="{B9714618-454E-4EEB-8B75-E03FA08FF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E0EB0"/>
    <w:pPr>
      <w:spacing w:after="0" w:line="240" w:lineRule="auto"/>
    </w:pPr>
  </w:style>
  <w:style w:type="character" w:styleId="CommentReference">
    <w:name w:val="annotation reference"/>
    <w:basedOn w:val="DefaultParagraphFont"/>
    <w:uiPriority w:val="99"/>
    <w:semiHidden/>
    <w:unhideWhenUsed/>
    <w:rsid w:val="004218A4"/>
    <w:rPr>
      <w:sz w:val="16"/>
      <w:szCs w:val="16"/>
    </w:rPr>
  </w:style>
  <w:style w:type="paragraph" w:styleId="CommentText">
    <w:name w:val="annotation text"/>
    <w:basedOn w:val="Normal"/>
    <w:link w:val="CommentTextChar"/>
    <w:uiPriority w:val="99"/>
    <w:unhideWhenUsed/>
    <w:rsid w:val="004218A4"/>
    <w:pPr>
      <w:spacing w:line="240" w:lineRule="auto"/>
    </w:pPr>
    <w:rPr>
      <w:sz w:val="20"/>
      <w:szCs w:val="20"/>
    </w:rPr>
  </w:style>
  <w:style w:type="character" w:customStyle="1" w:styleId="CommentTextChar">
    <w:name w:val="Comment Text Char"/>
    <w:basedOn w:val="DefaultParagraphFont"/>
    <w:link w:val="CommentText"/>
    <w:uiPriority w:val="99"/>
    <w:rsid w:val="004218A4"/>
    <w:rPr>
      <w:sz w:val="20"/>
      <w:szCs w:val="20"/>
    </w:rPr>
  </w:style>
  <w:style w:type="paragraph" w:styleId="CommentSubject">
    <w:name w:val="annotation subject"/>
    <w:basedOn w:val="CommentText"/>
    <w:next w:val="CommentText"/>
    <w:link w:val="CommentSubjectChar"/>
    <w:uiPriority w:val="99"/>
    <w:semiHidden/>
    <w:unhideWhenUsed/>
    <w:rsid w:val="004218A4"/>
    <w:rPr>
      <w:b/>
      <w:bCs/>
    </w:rPr>
  </w:style>
  <w:style w:type="character" w:customStyle="1" w:styleId="CommentSubjectChar">
    <w:name w:val="Comment Subject Char"/>
    <w:basedOn w:val="CommentTextChar"/>
    <w:link w:val="CommentSubject"/>
    <w:uiPriority w:val="99"/>
    <w:semiHidden/>
    <w:rsid w:val="004218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7D1E1-F3DB-427C-BB2A-B6DBF7906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Poudel</dc:creator>
  <cp:keywords/>
  <dc:description/>
  <cp:lastModifiedBy>Ujjwal Poudel</cp:lastModifiedBy>
  <cp:revision>38</cp:revision>
  <dcterms:created xsi:type="dcterms:W3CDTF">2023-06-02T01:23:00Z</dcterms:created>
  <dcterms:modified xsi:type="dcterms:W3CDTF">2023-06-15T17:56:00Z</dcterms:modified>
</cp:coreProperties>
</file>